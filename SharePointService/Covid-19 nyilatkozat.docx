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 xmlns:wp14="http://schemas.microsoft.com/office/word/2010/wordml" w14:paraId="272DA6A6" wp14:textId="77777777"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Nyilatkozat  </w:t>
      </w:r>
      <w:r>
        <w:rPr>
          <w:sz w:val="36"/>
          <w:szCs w:val="36"/>
        </w:rPr>
        <w:t>na halló</w:t>
      </w:r>
    </w:p>
    <w:p xmlns:wp14="http://schemas.microsoft.com/office/word/2010/wordml" w14:paraId="0A37501D" wp14:textId="77777777">
      <w:pPr>
        <w:pStyle w:val="Normal"/>
        <w:jc w:val="center"/>
        <w:rPr>
          <w:sz w:val="36"/>
          <w:szCs w:val="36"/>
        </w:rPr>
      </w:pPr>
      <w:ins w:author="Darvas Roland" w:date="2022-05-21T18:35:52.914Z" w:id="807402579">
        <w:r w:rsidRPr="5E0D4F0B" w:rsidR="5E0D4F0B">
          <w:rPr>
            <w:sz w:val="36"/>
            <w:szCs w:val="36"/>
          </w:rPr>
          <w:t>dsfsdfsdfsdffsd</w:t>
        </w:r>
      </w:ins>
    </w:p>
    <w:p xmlns:wp14="http://schemas.microsoft.com/office/word/2010/wordml" w14:paraId="62C5888F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  <w:t>Alulírott………………………………………………………...(adószám……………………………………………….)</w:t>
      </w:r>
    </w:p>
    <w:p xmlns:wp14="http://schemas.microsoft.com/office/word/2010/wordml" w14:paraId="468AF1B3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  <w:t>nyilatkozom, hogy 18. életévemet betöltöttem, az iskolai Covid protokollt megértettem és betartom, valamint rendelkezem védettségi/oltási igazolvánnyal.</w:t>
      </w:r>
    </w:p>
    <w:p xmlns:wp14="http://schemas.microsoft.com/office/word/2010/wordml" w14:paraId="5DAB6C7B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006B1F8A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  <w:t>Kelt.: Vác, 2021. november ……</w:t>
      </w:r>
    </w:p>
    <w:p xmlns:wp14="http://schemas.microsoft.com/office/word/2010/wordml" w14:paraId="02EB378F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6A05A809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66548495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…………………………………………………………….</w:t>
      </w:r>
      <w:r>
        <w:rPr>
          <w:sz w:val="24"/>
          <w:szCs w:val="24"/>
        </w:rPr>
        <w:tab/>
      </w:r>
    </w:p>
    <w:p xmlns:wp14="http://schemas.microsoft.com/office/word/2010/wordml" w14:paraId="754B5754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aláírás</w:t>
      </w:r>
    </w:p>
    <w:p xmlns:wp14="http://schemas.microsoft.com/office/word/2010/wordml" w14:paraId="5A39BBE3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1C8F396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72A3D3EC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0D0B940D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0029E0B8" wp14:textId="77777777"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Nyilatkozat</w:t>
      </w:r>
    </w:p>
    <w:p xmlns:wp14="http://schemas.microsoft.com/office/word/2010/wordml" w14:paraId="0E27B00A" wp14:textId="77777777"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 xmlns:wp14="http://schemas.microsoft.com/office/word/2010/wordml" w14:paraId="545E3608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  <w:t>Alulírott………………………………………………………...(adószám……………………………………………….)</w:t>
      </w:r>
    </w:p>
    <w:p xmlns:wp14="http://schemas.microsoft.com/office/word/2010/wordml" w14:paraId="347EBA43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  <w:t>nyilatkozom, hogy 18. életévemet betöltöttem, az iskolai Covid protokollt megértettem és betartom, valamint rendelkezem védettségi/oltási igazolvánnyal.</w:t>
      </w:r>
    </w:p>
    <w:p xmlns:wp14="http://schemas.microsoft.com/office/word/2010/wordml" w14:paraId="60061E4C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5D326B7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  <w:t>Kelt.: Vác, 2021. november</w:t>
      </w:r>
      <w:bookmarkStart w:name="_GoBack" w:id="0"/>
      <w:bookmarkEnd w:id="0"/>
      <w:r>
        <w:rPr>
          <w:sz w:val="24"/>
          <w:szCs w:val="24"/>
        </w:rPr>
        <w:t xml:space="preserve"> ……</w:t>
      </w:r>
    </w:p>
    <w:p xmlns:wp14="http://schemas.microsoft.com/office/word/2010/wordml" w14:paraId="44EAFD9C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B94D5A5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527EA540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…………………………………………………………….</w:t>
      </w:r>
      <w:r>
        <w:rPr>
          <w:sz w:val="24"/>
          <w:szCs w:val="24"/>
        </w:rPr>
        <w:tab/>
      </w:r>
    </w:p>
    <w:p xmlns:wp14="http://schemas.microsoft.com/office/word/2010/wordml" w14:paraId="0030D2BF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aláírás</w:t>
      </w:r>
    </w:p>
    <w:p xmlns:wp14="http://schemas.microsoft.com/office/word/2010/wordml" w14:paraId="3DEEC669" wp14:textId="77777777"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 w:orient="portrait"/>
      <w:pgMar w:top="1417" w:right="1417" w:bottom="1417" w:left="1417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tru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  <w14:docId w14:val="2DC4F162"/>
  <w15:docId w15:val="{257CEBB8-8CB5-4DA6-9CF7-0FFB57FDF55C}"/>
  <w:rsids>
    <w:rsidRoot w:val="5E0D4F0B"/>
    <w:rsid w:val="5E0D4F0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457751"/>
    <w:rPr/>
  </w:style>
  <w:style w:type="character" w:styleId="LlbChar" w:customStyle="1">
    <w:name w:val="Élőláb Char"/>
    <w:basedOn w:val="DefaultParagraphFont"/>
    <w:link w:val="llb"/>
    <w:uiPriority w:val="99"/>
    <w:qFormat/>
    <w:rsid w:val="00457751"/>
    <w:rPr/>
  </w:style>
  <w:style w:type="character" w:styleId="Strong">
    <w:name w:val="Strong"/>
    <w:basedOn w:val="DefaultParagraphFont"/>
    <w:uiPriority w:val="99"/>
    <w:qFormat/>
    <w:rsid w:val="00457751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45775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457751"/>
    <w:pPr>
      <w:tabs>
        <w:tab w:val="clear" w:pos="708"/>
        <w:tab w:val="center" w:leader="none" w:pos="4536"/>
        <w:tab w:val="right" w:leader="none" w:pos="9072"/>
      </w:tabs>
      <w:spacing w:before="0" w:after="0" w:line="240" w:lineRule="auto"/>
    </w:pPr>
    <w:rPr/>
  </w:style>
  <w:style w:type="paragraph" w:styleId="Footer">
    <w:name w:val="footer"/>
    <w:basedOn w:val="Normal"/>
    <w:link w:val="llbChar"/>
    <w:uiPriority w:val="99"/>
    <w:unhideWhenUsed/>
    <w:rsid w:val="00457751"/>
    <w:pPr>
      <w:tabs>
        <w:tab w:val="clear" w:pos="708"/>
        <w:tab w:val="center" w:leader="none" w:pos="4536"/>
        <w:tab w:val="right" w:leader="none" w:pos="9072"/>
      </w:tabs>
      <w:spacing w:before="0" w:after="0" w:line="240" w:lineRule="auto"/>
    </w:pPr>
    <w:rPr/>
  </w:style>
  <w:style w:type="numbering" w:styleId="NoList" w:default="1">
    <w:name w:val="No List"/>
    <w:uiPriority w:val="99"/>
    <w:semiHidden/>
    <w:unhideWhenUsed/>
    <w:qFormat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customXml" Target="../customXml/item3.xml" Id="rId7" /><Relationship Type="http://schemas.openxmlformats.org/officeDocument/2006/relationships/fontTable" Target="fontTable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6" /><Relationship Type="http://schemas.openxmlformats.org/officeDocument/2006/relationships/customXml" Target="../customXml/item1.xml" Id="rId5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9D0B79CD7C444AA0DD0E7DB013549" ma:contentTypeVersion="7" ma:contentTypeDescription="Create a new document." ma:contentTypeScope="" ma:versionID="d7eabebeba60d235e5a86126883964d9">
  <xsd:schema xmlns:xsd="http://www.w3.org/2001/XMLSchema" xmlns:xs="http://www.w3.org/2001/XMLSchema" xmlns:p="http://schemas.microsoft.com/office/2006/metadata/properties" xmlns:ns2="9cd800df-da32-4313-ba05-bcf51424f052" xmlns:ns3="aaca09b1-9cd0-4742-90c4-71d5cb6d6e81" targetNamespace="http://schemas.microsoft.com/office/2006/metadata/properties" ma:root="true" ma:fieldsID="690723188d4c09f6184c3b2399a8022e" ns2:_="" ns3:_="">
    <xsd:import namespace="9cd800df-da32-4313-ba05-bcf51424f052"/>
    <xsd:import namespace="aaca09b1-9cd0-4742-90c4-71d5cb6d6e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UUID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800df-da32-4313-ba05-bcf51424f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UUID" ma:index="10" nillable="true" ma:displayName="UUID" ma:format="Dropdown" ma:internalName="UUID">
      <xsd:simpleType>
        <xsd:restriction base="dms:Text">
          <xsd:maxLength value="255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a09b1-9cd0-4742-90c4-71d5cb6d6e8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UID xmlns="9cd800df-da32-4313-ba05-bcf51424f052">5b4c5ea9-3dcd-48f7-a32f-e97c72cbec82</UUID>
  </documentManagement>
</p:properties>
</file>

<file path=customXml/itemProps1.xml><?xml version="1.0" encoding="utf-8"?>
<ds:datastoreItem xmlns:ds="http://schemas.openxmlformats.org/officeDocument/2006/customXml" ds:itemID="{C4793AE0-8AA0-434D-BE83-C88A9984DF6A}"/>
</file>

<file path=customXml/itemProps2.xml><?xml version="1.0" encoding="utf-8"?>
<ds:datastoreItem xmlns:ds="http://schemas.openxmlformats.org/officeDocument/2006/customXml" ds:itemID="{A7B3A8DE-CD91-4365-89A3-91F299992943}"/>
</file>

<file path=customXml/itemProps3.xml><?xml version="1.0" encoding="utf-8"?>
<ds:datastoreItem xmlns:ds="http://schemas.openxmlformats.org/officeDocument/2006/customXml" ds:itemID="{1712468E-29A7-4CBF-BB26-0237150010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Ligeti Barbara</dc:creator>
  <dc:description/>
  <lastModifiedBy>Darvas Roland</lastModifiedBy>
  <revision>8</revision>
  <lastPrinted>2021-11-17T10:00:00.0000000Z</lastPrinted>
  <dcterms:created xsi:type="dcterms:W3CDTF">2021-11-17T09:52:00.0000000Z</dcterms:created>
  <dcterms:modified xsi:type="dcterms:W3CDTF">2022-05-21T18:36:05.8823494Z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0x0101003389D0B79CD7C444AA0DD0E7DB013549</vt:lpwstr>
  </property>
</Properties>
</file>